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Правки: </w:t>
      </w:r>
    </w:p>
    <w:p w:rsidR="00000000" w:rsidDel="00000000" w:rsidP="00000000" w:rsidRDefault="00000000" w:rsidRPr="00000000" w14:paraId="0000000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892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1) </w:t>
      </w:r>
      <w:del w:author="Татьяна Слесарчук" w:id="0" w:date="2021-09-30T07:47:58Z">
        <w:r w:rsidDel="00000000" w:rsidR="00000000" w:rsidRPr="00000000">
          <w:rPr>
            <w:color w:val="2892ff"/>
            <w:sz w:val="20"/>
            <w:szCs w:val="20"/>
            <w:rtl w:val="0"/>
          </w:rPr>
          <w:delText xml:space="preserve">https://monosnap.com/file/SiZlnJnxqJUuXAk1Thh89EgjtowIGg</w:delText>
        </w:r>
      </w:del>
      <w:ins w:author="Татьяна Слесарчук" w:id="0" w:date="2021-09-30T07:47:58Z">
        <w:r w:rsidDel="00000000" w:rsidR="00000000" w:rsidRPr="00000000">
          <w:fldChar w:fldCharType="begin"/>
        </w:r>
        <w:r w:rsidDel="00000000" w:rsidR="00000000" w:rsidRPr="00000000">
          <w:instrText xml:space="preserve">HYPERLINK "https://monosnap.com/file/SiZlnJnxqJUuXAk1Thh89EgjtowIGg"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https://monosnap.com/file/SiZlnJnxqJUuXAk1Thh89EgjtowIGg</w:t>
        </w:r>
        <w:r w:rsidDel="00000000" w:rsidR="00000000" w:rsidRPr="00000000">
          <w:fldChar w:fldCharType="end"/>
        </w:r>
      </w:ins>
      <w:ins w:author="Татьяна Слесарчук" w:id="1" w:date="2021-10-04T14:22:36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  а что тут неправильно? Окно поиска выровнено по правому полю. Предлагаю </w:t>
        </w:r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сделать ее короче</w:t>
        </w:r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, чтобы не казалось, что плохо выровнено.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2892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2) </w:t>
      </w: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https://monosnap.com/file/Lwf9PqwGKoZtK7nX5xHN0CIxIF43qU</w:t>
        </w:r>
      </w:hyperlink>
      <w:r w:rsidDel="00000000" w:rsidR="00000000" w:rsidRPr="00000000">
        <w:rPr>
          <w:color w:val="2892ff"/>
          <w:sz w:val="20"/>
          <w:szCs w:val="20"/>
          <w:rtl w:val="0"/>
        </w:rPr>
        <w:t xml:space="preserve"> проверь, должно быть исправлено, вроде нет</w:t>
      </w:r>
    </w:p>
    <w:p w:rsidR="00000000" w:rsidDel="00000000" w:rsidP="00000000" w:rsidRDefault="00000000" w:rsidRPr="00000000" w14:paraId="00000007">
      <w:pPr>
        <w:rPr>
          <w:color w:val="2892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2892ff"/>
          <w:sz w:val="20"/>
          <w:szCs w:val="20"/>
        </w:rPr>
      </w:pPr>
      <w:r w:rsidDel="00000000" w:rsidR="00000000" w:rsidRPr="00000000">
        <w:rPr>
          <w:color w:val="2892ff"/>
          <w:sz w:val="20"/>
          <w:szCs w:val="20"/>
          <w:rtl w:val="0"/>
        </w:rPr>
        <w:t xml:space="preserve">исправлено </w:t>
      </w:r>
      <w:ins w:author="Татьяна Слесарчук" w:id="2" w:date="2021-10-03T16:55:17Z">
        <w:r w:rsidDel="00000000" w:rsidR="00000000" w:rsidRPr="00000000">
          <w:rPr>
            <w:color w:val="2892ff"/>
            <w:sz w:val="20"/>
            <w:szCs w:val="20"/>
          </w:rPr>
          <w:drawing>
            <wp:inline distB="114300" distT="114300" distL="114300" distR="114300">
              <wp:extent cx="2998876" cy="1691673"/>
              <wp:effectExtent b="0" l="0" r="0" t="0"/>
              <wp:docPr id="4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998876" cy="1691673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ins>
      <w:r w:rsidDel="00000000" w:rsidR="00000000" w:rsidRPr="00000000">
        <w:rPr>
          <w:color w:val="2892ff"/>
          <w:sz w:val="20"/>
          <w:szCs w:val="20"/>
        </w:rPr>
        <w:drawing>
          <wp:inline distB="114300" distT="114300" distL="114300" distR="114300">
            <wp:extent cx="5943600" cy="2806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ins w:author="Татьяна Слесарчук" w:id="4" w:date="2021-09-30T07:50:06Z"/>
          <w:color w:val="2892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3) </w:t>
      </w:r>
      <w:del w:author="Татьяна Слесарчук" w:id="3" w:date="2021-09-30T07:49:07Z">
        <w:r w:rsidDel="00000000" w:rsidR="00000000" w:rsidRPr="00000000">
          <w:rPr>
            <w:color w:val="2892ff"/>
            <w:sz w:val="20"/>
            <w:szCs w:val="20"/>
            <w:rtl w:val="0"/>
          </w:rPr>
          <w:delText xml:space="preserve">https://monosnap.com/file/00Jt6g1adcONOTB54iYoFxy8uFXXTk</w:delText>
        </w:r>
      </w:del>
      <w:ins w:author="Татьяна Слесарчук" w:id="3" w:date="2021-09-30T07:49:07Z">
        <w:r w:rsidDel="00000000" w:rsidR="00000000" w:rsidRPr="00000000">
          <w:fldChar w:fldCharType="begin"/>
        </w:r>
        <w:r w:rsidDel="00000000" w:rsidR="00000000" w:rsidRPr="00000000">
          <w:instrText xml:space="preserve">HYPERLINK "https://monosnap.com/file/00Jt6g1adcONOTB54iYoFxy8uFXXTk"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https://monosnap.com/file/00Jt6g1adcONOTB54iYoFxy8uFXXTk</w:t>
        </w:r>
        <w:r w:rsidDel="00000000" w:rsidR="00000000" w:rsidRPr="00000000">
          <w:fldChar w:fldCharType="end"/>
        </w:r>
      </w:ins>
      <w:ins w:author="Татьяна Слесарчук" w:id="4" w:date="2021-09-30T07:50:06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 совсем перенести? Внизу ее не будет? - Да  </w:t>
        </w:r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Сделано на outline, </w:t>
        </w:r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На остальных ее оставить в меню или тоже убрать?</w:t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B">
      <w:pPr>
        <w:rPr>
          <w:color w:val="2892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ns w:author="Татьяна Слесарчук" w:id="6" w:date="2021-09-30T07:51:18Z"/>
          <w:color w:val="2892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4) </w:t>
      </w:r>
      <w:del w:author="Татьяна Слесарчук" w:id="5" w:date="2021-09-30T07:50:34Z">
        <w:r w:rsidDel="00000000" w:rsidR="00000000" w:rsidRPr="00000000">
          <w:rPr>
            <w:color w:val="2892ff"/>
            <w:sz w:val="20"/>
            <w:szCs w:val="20"/>
            <w:rtl w:val="0"/>
          </w:rPr>
          <w:delText xml:space="preserve">https://monosnap.com/file/SYVMPFHoYjtugFlzxgXoDApcB4uizL</w:delText>
        </w:r>
      </w:del>
      <w:ins w:author="Татьяна Слесарчук" w:id="5" w:date="2021-09-30T07:50:34Z">
        <w:r w:rsidDel="00000000" w:rsidR="00000000" w:rsidRPr="00000000">
          <w:fldChar w:fldCharType="begin"/>
        </w:r>
        <w:r w:rsidDel="00000000" w:rsidR="00000000" w:rsidRPr="00000000">
          <w:instrText xml:space="preserve">HYPERLINK "https://monosnap.com/file/SYVMPFHoYjtugFlzxgXoDApcB4uizL"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https://monosnap.com/file/SYVMPFHoYjtugFlzxgXoDApcB4uizL</w:t>
        </w:r>
        <w:r w:rsidDel="00000000" w:rsidR="00000000" w:rsidRPr="00000000">
          <w:fldChar w:fldCharType="end"/>
        </w:r>
      </w:ins>
      <w:ins w:author="Татьяна Слесарчук" w:id="6" w:date="2021-09-30T07:51:18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 смысла не вижу, но попробую сделать, да, нужно. Спасибо   </w:t>
        </w:r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Сделано</w:t>
        </w:r>
      </w:ins>
    </w:p>
    <w:p w:rsidR="00000000" w:rsidDel="00000000" w:rsidP="00000000" w:rsidRDefault="00000000" w:rsidRPr="00000000" w14:paraId="0000000E">
      <w:pPr>
        <w:rPr>
          <w:color w:val="2892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Остаток по элементам: </w:t>
      </w:r>
    </w:p>
    <w:p w:rsidR="00000000" w:rsidDel="00000000" w:rsidP="00000000" w:rsidRDefault="00000000" w:rsidRPr="00000000" w14:paraId="00000012">
      <w:pPr>
        <w:rPr>
          <w:ins w:author="Татьяна Слесарчук" w:id="7" w:date="2021-10-03T17:02:19Z"/>
        </w:rPr>
      </w:pPr>
      <w:r w:rsidDel="00000000" w:rsidR="00000000" w:rsidRPr="00000000">
        <w:rPr>
          <w:rtl w:val="0"/>
        </w:rPr>
        <w:t xml:space="preserve">-Страница main верстка есть, остался адаптив</w:t>
      </w:r>
      <w:ins w:author="Татьяна Слесарчук" w:id="7" w:date="2021-10-03T17:02:19Z">
        <w:r w:rsidDel="00000000" w:rsidR="00000000" w:rsidRPr="00000000">
          <w:rPr>
            <w:rtl w:val="0"/>
          </w:rPr>
          <w:t xml:space="preserve">   </w:t>
        </w:r>
        <w:r w:rsidDel="00000000" w:rsidR="00000000" w:rsidRPr="00000000">
          <w:rPr>
            <w:rtl w:val="0"/>
          </w:rPr>
          <w:t xml:space="preserve">Сделаю в понедельник частично сделала, один блок остался, может к утру будет</w:t>
        </w:r>
      </w:ins>
    </w:p>
    <w:p w:rsidR="00000000" w:rsidDel="00000000" w:rsidP="00000000" w:rsidRDefault="00000000" w:rsidRPr="00000000" w14:paraId="00000013">
      <w:pPr>
        <w:rPr>
          <w:color w:val="2892ff"/>
          <w:sz w:val="20"/>
          <w:szCs w:val="20"/>
          <w:rPrChange w:author="Татьяна Слесарчук" w:id="8" w:date="2021-10-03T17:02:19Z">
            <w:rPr/>
          </w:rPrChange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-Слайдер рывками скролится на телефоне, на страницах где он есть. Видео в тг. 28 сент в 10.00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ссылки на главной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https://monosnap.com/file/XXCIm5nvVih61PTChKwWEWuorj5sGB</w:t>
        </w:r>
      </w:hyperlink>
      <w:r w:rsidDel="00000000" w:rsidR="00000000" w:rsidRPr="00000000">
        <w:rPr>
          <w:rtl w:val="0"/>
        </w:rPr>
        <w:t xml:space="preserve">  сделано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ns w:author="Татьяна Слесарчук" w:id="10" w:date="2021-09-30T07:53:17Z"/>
          <w:color w:val="2892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5) Также: Нужно добавить instagram иконку и chrome иконку в подвал </w:t>
      </w:r>
      <w:del w:author="Татьяна Слесарчук" w:id="9" w:date="2021-09-30T07:52:17Z">
        <w:r w:rsidDel="00000000" w:rsidR="00000000" w:rsidRPr="00000000">
          <w:rPr>
            <w:color w:val="2892ff"/>
            <w:sz w:val="20"/>
            <w:szCs w:val="20"/>
            <w:rtl w:val="0"/>
          </w:rPr>
          <w:delText xml:space="preserve">https://www.figma.com/file/NG2WygMFELGdC8jWpeIlkC/WWO?node-id=1298%3A1415</w:delText>
        </w:r>
      </w:del>
      <w:ins w:author="Татьяна Слесарчук" w:id="9" w:date="2021-09-30T07:52:17Z">
        <w:r w:rsidDel="00000000" w:rsidR="00000000" w:rsidRPr="00000000">
          <w:fldChar w:fldCharType="begin"/>
        </w:r>
        <w:r w:rsidDel="00000000" w:rsidR="00000000" w:rsidRPr="00000000">
          <w:instrText xml:space="preserve">HYPERLINK "https://www.figma.com/file/NG2WygMFELGdC8jWpeIlkC/WWO?node-id=1298%3A1415"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https://www.figma.com/file/NG2WygMFELGdC8jWpeIlkC/WWO?node-id=1298%3A1415</w:t>
        </w:r>
        <w:r w:rsidDel="00000000" w:rsidR="00000000" w:rsidRPr="00000000">
          <w:fldChar w:fldCharType="end"/>
        </w:r>
      </w:ins>
      <w:ins w:author="Татьяна Слесарчук" w:id="10" w:date="2021-09-30T07:53:17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 добавлю, ты тогда сказал, что футер правильный в hourly, я с него и делала. Может сразу ссылки кинь на соцсети?</w:t>
        </w:r>
      </w:ins>
    </w:p>
    <w:p w:rsidR="00000000" w:rsidDel="00000000" w:rsidP="00000000" w:rsidRDefault="00000000" w:rsidRPr="00000000" w14:paraId="0000001A">
      <w:pPr>
        <w:rPr>
          <w:ins w:author="Татьяна Слесарчук" w:id="10" w:date="2021-09-30T07:53:17Z"/>
          <w:color w:val="2892ff"/>
          <w:sz w:val="20"/>
          <w:szCs w:val="20"/>
        </w:rPr>
      </w:pPr>
      <w:ins w:author="Татьяна Слесарчук" w:id="10" w:date="2021-09-30T07:53:17Z">
        <w:r w:rsidDel="00000000" w:rsidR="00000000" w:rsidRPr="00000000">
          <w:fldChar w:fldCharType="begin"/>
        </w:r>
        <w:r w:rsidDel="00000000" w:rsidR="00000000" w:rsidRPr="00000000">
          <w:instrText xml:space="preserve">HYPERLINK "https://www.instagram.com/worldweatheronline/"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https://www.instagram.com/worldweatheronline/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B">
      <w:pPr>
        <w:rPr>
          <w:ins w:author="Татьяна Слесарчук" w:id="10" w:date="2021-09-30T07:53:17Z"/>
          <w:color w:val="2892ff"/>
          <w:sz w:val="20"/>
          <w:szCs w:val="20"/>
        </w:rPr>
      </w:pPr>
      <w:ins w:author="Татьяна Слесарчук" w:id="10" w:date="2021-09-30T07:53:17Z">
        <w:r w:rsidDel="00000000" w:rsidR="00000000" w:rsidRPr="00000000">
          <w:fldChar w:fldCharType="begin"/>
        </w:r>
        <w:r w:rsidDel="00000000" w:rsidR="00000000" w:rsidRPr="00000000">
          <w:instrText xml:space="preserve">HYPERLINK "https://chrome.google.com/webstore/detail/worldweatheronline/jkpahjicmehopmlkbenbkmckcedlcmhk"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https://chrome.google.com/webstore/detail/worldweatheronline/jkpahjicmehopmlkbenbkmckcedlcmhk</w:t>
        </w:r>
        <w:r w:rsidDel="00000000" w:rsidR="00000000" w:rsidRPr="00000000">
          <w:fldChar w:fldCharType="end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C">
      <w:pPr>
        <w:rPr>
          <w:ins w:author="Татьяна Слесарчук" w:id="10" w:date="2021-09-30T07:53:17Z"/>
          <w:color w:val="2892ff"/>
          <w:sz w:val="20"/>
          <w:szCs w:val="20"/>
        </w:rPr>
      </w:pPr>
      <w:ins w:author="Татьяна Слесарчук" w:id="10" w:date="2021-09-30T07:53:17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D">
      <w:pPr>
        <w:rPr>
          <w:ins w:author="Татьяна Слесарчук" w:id="10" w:date="2021-09-30T07:53:17Z"/>
          <w:color w:val="2892ff"/>
          <w:sz w:val="20"/>
          <w:szCs w:val="20"/>
        </w:rPr>
      </w:pPr>
      <w:ins w:author="Татьяна Слесарчук" w:id="10" w:date="2021-09-30T07:53:17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На фейсбук и твиттер тоже ссылки надо. Пока сделала на outline.</w:t>
        </w:r>
      </w:ins>
    </w:p>
    <w:p w:rsidR="00000000" w:rsidDel="00000000" w:rsidP="00000000" w:rsidRDefault="00000000" w:rsidRPr="00000000" w14:paraId="0000001E">
      <w:pPr>
        <w:rPr>
          <w:color w:val="2892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ns w:author="Татьяна Слесарчук" w:id="12" w:date="2021-09-30T07:57:22Z"/>
          <w:color w:val="2892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6) Нужно заменить иконку настроек, также по макету по ссылке выше, вот она </w:t>
      </w:r>
      <w:del w:author="Татьяна Слесарчук" w:id="11" w:date="2021-09-30T07:54:27Z">
        <w:r w:rsidDel="00000000" w:rsidR="00000000" w:rsidRPr="00000000">
          <w:rPr>
            <w:color w:val="2892ff"/>
            <w:sz w:val="20"/>
            <w:szCs w:val="20"/>
            <w:rtl w:val="0"/>
          </w:rPr>
          <w:delText xml:space="preserve">https://monosnap.com/file/iZFc0d347D4OoOrFOGFzYZm6LfW5RE</w:delText>
        </w:r>
      </w:del>
      <w:ins w:author="Татьяна Слесарчук" w:id="11" w:date="2021-09-30T07:54:27Z">
        <w:r w:rsidDel="00000000" w:rsidR="00000000" w:rsidRPr="00000000">
          <w:fldChar w:fldCharType="begin"/>
        </w:r>
        <w:r w:rsidDel="00000000" w:rsidR="00000000" w:rsidRPr="00000000">
          <w:instrText xml:space="preserve">HYPERLINK "https://monosnap.com/file/iZFc0d347D4OoOrFOGFzYZm6LfW5RE"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https://monosnap.com/file/iZFc0d347D4OoOrFOGFzYZm6LfW5RE</w:t>
        </w:r>
        <w:r w:rsidDel="00000000" w:rsidR="00000000" w:rsidRPr="00000000">
          <w:fldChar w:fldCharType="end"/>
        </w:r>
      </w:ins>
      <w:ins w:author="Татьяна Слесарчук" w:id="12" w:date="2021-09-30T07:57:22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  по поводу этой иконки: она то есть, то нет, то такая, то сякая. Алгоритм ее появления и видоизменения, пожалуйста, чтобы я понимала - т.е? Она всегда есть На всех страницах сквозная. Или что имеешь в виду?</w:t>
        </w:r>
      </w:ins>
    </w:p>
    <w:p w:rsidR="00000000" w:rsidDel="00000000" w:rsidP="00000000" w:rsidRDefault="00000000" w:rsidRPr="00000000" w14:paraId="00000020">
      <w:pPr>
        <w:rPr>
          <w:ins w:author="Татьяна Слесарчук" w:id="12" w:date="2021-09-30T07:57:22Z"/>
          <w:color w:val="2892ff"/>
          <w:sz w:val="20"/>
          <w:szCs w:val="20"/>
        </w:rPr>
      </w:pPr>
      <w:ins w:author="Татьяна Слесарчук" w:id="12" w:date="2021-09-30T07:57:22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Outlook - разная. На адаптиве дизайнер не менял. Только в десктопе она. Но она сквозная всегда и везде.</w:t>
        </w:r>
      </w:ins>
    </w:p>
    <w:p w:rsidR="00000000" w:rsidDel="00000000" w:rsidP="00000000" w:rsidRDefault="00000000" w:rsidRPr="00000000" w14:paraId="00000021">
      <w:pPr>
        <w:rPr>
          <w:ins w:author="Татьяна Слесарчук" w:id="12" w:date="2021-09-30T07:57:22Z"/>
          <w:color w:val="2892ff"/>
          <w:sz w:val="20"/>
          <w:szCs w:val="20"/>
        </w:rPr>
      </w:pPr>
      <w:ins w:author="Татьяна Слесарчук" w:id="12" w:date="2021-09-30T07:57:22Z">
        <w:r w:rsidDel="00000000" w:rsidR="00000000" w:rsidRPr="00000000">
          <w:rPr>
            <w:color w:val="2892ff"/>
            <w:sz w:val="20"/>
            <w:szCs w:val="20"/>
          </w:rPr>
          <w:drawing>
            <wp:inline distB="114300" distT="114300" distL="114300" distR="114300">
              <wp:extent cx="5943600" cy="304800"/>
              <wp:effectExtent b="0" l="0" r="0" t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0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048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2">
      <w:pPr>
        <w:rPr>
          <w:ins w:author="Татьяна Слесарчук" w:id="12" w:date="2021-09-30T07:57:22Z"/>
          <w:color w:val="2892ff"/>
          <w:sz w:val="20"/>
          <w:szCs w:val="20"/>
        </w:rPr>
      </w:pPr>
      <w:ins w:author="Татьяна Слесарчук" w:id="12" w:date="2021-09-30T07:57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rPr>
          <w:ins w:author="Татьяна Слесарчук" w:id="12" w:date="2021-09-30T07:57:22Z"/>
          <w:color w:val="2892ff"/>
          <w:sz w:val="20"/>
          <w:szCs w:val="20"/>
        </w:rPr>
      </w:pPr>
      <w:ins w:author="Татьяна Слесарчук" w:id="12" w:date="2021-09-30T07:57:22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Hourly, History etc. - есть только на мобильном - везде будет на всех страницах и всех адаптивах</w:t>
        </w:r>
      </w:ins>
    </w:p>
    <w:p w:rsidR="00000000" w:rsidDel="00000000" w:rsidP="00000000" w:rsidRDefault="00000000" w:rsidRPr="00000000" w14:paraId="00000024">
      <w:pPr>
        <w:rPr>
          <w:ins w:author="Татьяна Слесарчук" w:id="12" w:date="2021-09-30T07:57:22Z"/>
          <w:color w:val="2892ff"/>
          <w:sz w:val="20"/>
          <w:szCs w:val="20"/>
        </w:rPr>
      </w:pPr>
      <w:ins w:author="Татьяна Слесарчук" w:id="12" w:date="2021-09-30T07:57:22Z">
        <w:r w:rsidDel="00000000" w:rsidR="00000000" w:rsidRPr="00000000">
          <w:rPr>
            <w:color w:val="2892ff"/>
            <w:sz w:val="20"/>
            <w:szCs w:val="20"/>
          </w:rPr>
          <w:drawing>
            <wp:inline distB="114300" distT="114300" distL="114300" distR="114300">
              <wp:extent cx="5943600" cy="34290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4290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5">
      <w:pPr>
        <w:rPr>
          <w:ins w:author="Татьяна Слесарчук" w:id="12" w:date="2021-09-30T07:57:22Z"/>
          <w:color w:val="2892ff"/>
          <w:sz w:val="20"/>
          <w:szCs w:val="20"/>
        </w:rPr>
      </w:pPr>
      <w:ins w:author="Татьяна Слесарчук" w:id="12" w:date="2021-09-30T07:57:22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6">
      <w:pPr>
        <w:rPr>
          <w:ins w:author="Татьяна Слесарчук" w:id="12" w:date="2021-09-30T07:57:22Z"/>
          <w:color w:val="2892ff"/>
          <w:sz w:val="20"/>
          <w:szCs w:val="20"/>
        </w:rPr>
      </w:pPr>
      <w:ins w:author="Татьяна Слесарчук" w:id="12" w:date="2021-09-30T07:57:22Z">
        <w:r w:rsidDel="00000000" w:rsidR="00000000" w:rsidRPr="00000000">
          <w:rPr>
            <w:color w:val="2892ff"/>
            <w:sz w:val="20"/>
            <w:szCs w:val="20"/>
            <w:rtl w:val="0"/>
          </w:rPr>
          <w:t xml:space="preserve">Исправила</w:t>
        </w:r>
      </w:ins>
    </w:p>
    <w:p w:rsidR="00000000" w:rsidDel="00000000" w:rsidP="00000000" w:rsidRDefault="00000000" w:rsidRPr="00000000" w14:paraId="00000027">
      <w:pPr>
        <w:rPr>
          <w:color w:val="2892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ins w:author="Татьяна Слесарчук" w:id="14" w:date="2021-09-30T08:00:08Z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7) Окошко для кнопки alerts </w:t>
      </w:r>
      <w:del w:author="Татьяна Слесарчук" w:id="13" w:date="2021-09-30T07:59:08Z">
        <w:r w:rsidDel="00000000" w:rsidR="00000000" w:rsidRPr="00000000">
          <w:rPr>
            <w:color w:val="2892ff"/>
            <w:sz w:val="20"/>
            <w:szCs w:val="20"/>
            <w:rtl w:val="0"/>
          </w:rPr>
          <w:delText xml:space="preserve">https://www.figma.com/file/NG2WygMFELGdC8jWpeIlkC/WWO?node-id=1740%3A311</w:delText>
        </w:r>
      </w:del>
      <w:ins w:author="Татьяна Слесарчук" w:id="13" w:date="2021-09-30T07:59:08Z">
        <w:r w:rsidDel="00000000" w:rsidR="00000000" w:rsidRPr="00000000">
          <w:fldChar w:fldCharType="begin"/>
        </w:r>
        <w:r w:rsidDel="00000000" w:rsidR="00000000" w:rsidRPr="00000000">
          <w:instrText xml:space="preserve">HYPERLINK "https://www.figma.com/file/NG2WygMFELGdC8jWpeIlkC/WWO?node-id=1740%3A311"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https://www.figma.com/file/NG2WygMFELGdC8jWpeIlkC/WWO?node-id=1740%3A311</w:t>
        </w:r>
        <w:r w:rsidDel="00000000" w:rsidR="00000000" w:rsidRPr="00000000">
          <w:fldChar w:fldCharType="end"/>
        </w:r>
      </w:ins>
      <w:r w:rsidDel="00000000" w:rsidR="00000000" w:rsidRPr="00000000">
        <w:rPr>
          <w:sz w:val="20"/>
          <w:szCs w:val="20"/>
          <w:rtl w:val="0"/>
        </w:rPr>
        <w:t xml:space="preserve"> </w:t>
      </w:r>
      <w:ins w:author="Татьяна Слесарчук" w:id="14" w:date="2021-09-30T08:00:08Z">
        <w:r w:rsidDel="00000000" w:rsidR="00000000" w:rsidRPr="00000000">
          <w:rPr>
            <w:sz w:val="20"/>
            <w:szCs w:val="20"/>
            <w:rtl w:val="0"/>
          </w:rPr>
          <w:t xml:space="preserve">модальное окно по центру экрана. Так? - верно</w:t>
        </w:r>
      </w:ins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892ff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8) 404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https://www.figma.com/file/NG2WygMFELGdC8jWpeIlkC/WWO?node-id=1384%3A6245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892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yperlink" Target="https://www.figma.com/file/NG2WygMFELGdC8jWpeIlkC/WWO?node-id=1384%3A6245" TargetMode="External"/><Relationship Id="rId9" Type="http://schemas.openxmlformats.org/officeDocument/2006/relationships/hyperlink" Target="https://monosnap.com/file/XXCIm5nvVih61PTChKwWEWuorj5sGB" TargetMode="External"/><Relationship Id="rId5" Type="http://schemas.openxmlformats.org/officeDocument/2006/relationships/styles" Target="styles.xml"/><Relationship Id="rId6" Type="http://schemas.openxmlformats.org/officeDocument/2006/relationships/hyperlink" Target="https://monosnap.com/file/Lwf9PqwGKoZtK7nX5xHN0CIxIF43q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